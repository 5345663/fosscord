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4BCA" w14:textId="23DE89E0" w:rsidR="004C20DC" w:rsidRDefault="004C20DC" w:rsidP="004C20DC">
      <w:pPr>
        <w:shd w:val="clear" w:color="auto" w:fill="FFFFFF"/>
        <w:spacing w:before="288" w:after="204"/>
        <w:outlineLvl w:val="3"/>
        <w:rPr>
          <w:ins w:id="0" w:author="Samuel Scheit" w:date="2021-04-08T13:14:00Z"/>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TERMS AND CONDITIONS</w:t>
      </w:r>
    </w:p>
    <w:p w14:paraId="2B5C256D" w14:textId="531A7759" w:rsidR="003A49D1" w:rsidRPr="004C20DC" w:rsidRDefault="003A49D1" w:rsidP="004C20DC">
      <w:pPr>
        <w:shd w:val="clear" w:color="auto" w:fill="FFFFFF"/>
        <w:spacing w:before="288" w:after="204"/>
        <w:outlineLvl w:val="3"/>
        <w:rPr>
          <w:rFonts w:ascii="Times" w:eastAsia="Times New Roman" w:hAnsi="Times" w:cs="Times New Roman"/>
          <w:b/>
          <w:bCs/>
          <w:color w:val="333333"/>
          <w:sz w:val="30"/>
          <w:szCs w:val="30"/>
          <w:lang w:val="en-US" w:eastAsia="de-DE"/>
        </w:rPr>
      </w:pPr>
      <w:ins w:id="1" w:author="Samuel Scheit" w:date="2021-04-08T13:14:00Z">
        <w:r w:rsidRPr="003A49D1">
          <w:rPr>
            <w:rFonts w:ascii="Times" w:eastAsia="Times New Roman" w:hAnsi="Times" w:cs="Times New Roman"/>
            <w:b/>
            <w:bCs/>
            <w:color w:val="333333"/>
            <w:sz w:val="30"/>
            <w:szCs w:val="30"/>
            <w:lang w:val="en-US" w:eastAsia="de-DE"/>
          </w:rPr>
          <w:t xml:space="preserve">Copyright (C) 2021 </w:t>
        </w:r>
        <w:proofErr w:type="spellStart"/>
        <w:r>
          <w:rPr>
            <w:rFonts w:ascii="Times" w:eastAsia="Times New Roman" w:hAnsi="Times" w:cs="Times New Roman"/>
            <w:b/>
            <w:bCs/>
            <w:color w:val="333333"/>
            <w:sz w:val="30"/>
            <w:szCs w:val="30"/>
            <w:lang w:val="en-US" w:eastAsia="de-DE"/>
          </w:rPr>
          <w:t>Fosscord</w:t>
        </w:r>
        <w:proofErr w:type="spellEnd"/>
        <w:r w:rsidRPr="003A49D1">
          <w:rPr>
            <w:rFonts w:ascii="Times" w:eastAsia="Times New Roman" w:hAnsi="Times" w:cs="Times New Roman"/>
            <w:b/>
            <w:bCs/>
            <w:color w:val="333333"/>
            <w:sz w:val="30"/>
            <w:szCs w:val="30"/>
            <w:lang w:val="en-US" w:eastAsia="de-DE"/>
          </w:rPr>
          <w:t xml:space="preserve"> and </w:t>
        </w:r>
        <w:proofErr w:type="spellStart"/>
        <w:r>
          <w:rPr>
            <w:rFonts w:ascii="Times" w:eastAsia="Times New Roman" w:hAnsi="Times" w:cs="Times New Roman"/>
            <w:b/>
            <w:bCs/>
            <w:color w:val="333333"/>
            <w:sz w:val="30"/>
            <w:szCs w:val="30"/>
            <w:lang w:val="en-US" w:eastAsia="de-DE"/>
          </w:rPr>
          <w:t>Fosscord</w:t>
        </w:r>
        <w:proofErr w:type="spellEnd"/>
        <w:r>
          <w:rPr>
            <w:rFonts w:ascii="Times" w:eastAsia="Times New Roman" w:hAnsi="Times" w:cs="Times New Roman"/>
            <w:b/>
            <w:bCs/>
            <w:color w:val="333333"/>
            <w:sz w:val="30"/>
            <w:szCs w:val="30"/>
            <w:lang w:val="en-US" w:eastAsia="de-DE"/>
          </w:rPr>
          <w:t xml:space="preserve"> </w:t>
        </w:r>
        <w:r w:rsidRPr="003A49D1">
          <w:rPr>
            <w:rFonts w:ascii="Times" w:eastAsia="Times New Roman" w:hAnsi="Times" w:cs="Times New Roman"/>
            <w:b/>
            <w:bCs/>
            <w:color w:val="333333"/>
            <w:sz w:val="30"/>
            <w:szCs w:val="30"/>
            <w:lang w:val="en-US" w:eastAsia="de-DE"/>
          </w:rPr>
          <w:t>contributors</w:t>
        </w:r>
      </w:ins>
    </w:p>
    <w:p w14:paraId="3DEC79A5"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0. Definitions.</w:t>
      </w:r>
    </w:p>
    <w:p w14:paraId="3403931F" w14:textId="477B6121"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"This License" refers to </w:t>
      </w:r>
      <w:ins w:id="2" w:author="Samuel Scheit" w:date="2021-04-08T13:16:00Z">
        <w:r w:rsidR="003A49D1">
          <w:rPr>
            <w:rFonts w:ascii="Times" w:eastAsia="Times New Roman" w:hAnsi="Times" w:cs="Times New Roman"/>
            <w:color w:val="222222"/>
            <w:lang w:val="en-US" w:eastAsia="de-DE"/>
          </w:rPr>
          <w:t>this</w:t>
        </w:r>
      </w:ins>
      <w:ins w:id="3" w:author="Samuel Scheit" w:date="2021-04-08T12:49:00Z">
        <w:r w:rsidR="00D56905">
          <w:rPr>
            <w:rFonts w:ascii="Times" w:eastAsia="Times New Roman" w:hAnsi="Times" w:cs="Times New Roman"/>
            <w:color w:val="222222"/>
            <w:lang w:val="en-US" w:eastAsia="de-DE"/>
          </w:rPr>
          <w:t xml:space="preserve"> customized </w:t>
        </w:r>
      </w:ins>
      <w:r w:rsidRPr="004C20DC">
        <w:rPr>
          <w:rFonts w:ascii="Times" w:eastAsia="Times New Roman" w:hAnsi="Times" w:cs="Times New Roman"/>
          <w:color w:val="222222"/>
          <w:lang w:val="en-US" w:eastAsia="de-DE"/>
        </w:rPr>
        <w:t xml:space="preserve">version 3 of the GNU </w:t>
      </w:r>
      <w:proofErr w:type="spellStart"/>
      <w:r w:rsidRPr="004C20DC">
        <w:rPr>
          <w:rFonts w:ascii="Times" w:eastAsia="Times New Roman" w:hAnsi="Times" w:cs="Times New Roman"/>
          <w:color w:val="222222"/>
          <w:lang w:val="en-US" w:eastAsia="de-DE"/>
        </w:rPr>
        <w:t>Affero</w:t>
      </w:r>
      <w:proofErr w:type="spellEnd"/>
      <w:r w:rsidRPr="004C20DC">
        <w:rPr>
          <w:rFonts w:ascii="Times" w:eastAsia="Times New Roman" w:hAnsi="Times" w:cs="Times New Roman"/>
          <w:color w:val="222222"/>
          <w:lang w:val="en-US" w:eastAsia="de-DE"/>
        </w:rPr>
        <w:t xml:space="preserve"> General Public License.</w:t>
      </w:r>
    </w:p>
    <w:p w14:paraId="082FE07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"Copyright" also means copyright-like laws that apply to other kinds of works, such as semiconductor masks.</w:t>
      </w:r>
    </w:p>
    <w:p w14:paraId="2FC3AED1"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 Program" refers to any copyrightable work licensed under this License. Each licensee is addressed as "you". "Licensees" and "recipients" may be individuals or organizations.</w:t>
      </w:r>
    </w:p>
    <w:p w14:paraId="0116637E"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52F38AE6"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"covered work" means either the unmodified Program or a work based on the Program.</w:t>
      </w:r>
    </w:p>
    <w:p w14:paraId="64248740"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4C20DC">
        <w:rPr>
          <w:rFonts w:ascii="Times" w:eastAsia="Times New Roman" w:hAnsi="Times" w:cs="Times New Roman"/>
          <w:color w:val="222222"/>
          <w:lang w:val="en-US" w:eastAsia="de-DE"/>
        </w:rPr>
        <w:t>countries</w:t>
      </w:r>
      <w:proofErr w:type="gramEnd"/>
      <w:r w:rsidRPr="004C20DC">
        <w:rPr>
          <w:rFonts w:ascii="Times" w:eastAsia="Times New Roman" w:hAnsi="Times" w:cs="Times New Roman"/>
          <w:color w:val="222222"/>
          <w:lang w:val="en-US" w:eastAsia="de-DE"/>
        </w:rPr>
        <w:t xml:space="preserve"> other activities as well.</w:t>
      </w:r>
    </w:p>
    <w:p w14:paraId="6865848E" w14:textId="6E8802A4" w:rsidR="004C20DC" w:rsidRDefault="004C20DC" w:rsidP="004C20DC">
      <w:pPr>
        <w:shd w:val="clear" w:color="auto" w:fill="FFFFFF"/>
        <w:spacing w:before="240" w:after="240" w:line="360" w:lineRule="atLeast"/>
        <w:rPr>
          <w:ins w:id="4" w:author="Samuel Scheit" w:date="2021-04-08T12:49:00Z"/>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To "convey" a work means any kind of propagation that enables other parties to make or receive copies. Mere interaction with a user through a computer network, with no transfer of a copy, is not conveying.</w:t>
      </w:r>
    </w:p>
    <w:p w14:paraId="72DA2F35" w14:textId="59519567" w:rsidR="00331299" w:rsidRPr="004C20DC" w:rsidRDefault="00331299" w:rsidP="004C20DC">
      <w:pPr>
        <w:shd w:val="clear" w:color="auto" w:fill="FFFFFF"/>
        <w:spacing w:before="240" w:after="240" w:line="360" w:lineRule="atLeast"/>
        <w:rPr>
          <w:rFonts w:ascii="Times" w:eastAsia="Times New Roman" w:hAnsi="Times" w:cs="Times New Roman"/>
          <w:color w:val="222222"/>
          <w:lang w:val="en-US" w:eastAsia="de-DE"/>
        </w:rPr>
      </w:pPr>
      <w:ins w:id="5" w:author="Samuel Scheit" w:date="2021-04-08T12:49:00Z">
        <w:r w:rsidRPr="004F0E0B">
          <w:rPr>
            <w:rFonts w:ascii="Times" w:eastAsia="Times New Roman" w:hAnsi="Times" w:cs="Times New Roman"/>
            <w:color w:val="222222"/>
            <w:lang w:val="en-US" w:eastAsia="de-DE"/>
          </w:rPr>
          <w:t xml:space="preserve">“Sell” means practicing any or all of the rights granted to you under the License to provide to third parties, for a fee or other consideration (including without limitation fees for hosting or consulting/support services related to the Software), a product or service whose value derives, in any way, from the functionality of the Software. </w:t>
        </w:r>
      </w:ins>
    </w:p>
    <w:p w14:paraId="79ACB5AF" w14:textId="6BC4D255" w:rsidR="00331299" w:rsidRDefault="004C20DC" w:rsidP="004C20DC">
      <w:pPr>
        <w:shd w:val="clear" w:color="auto" w:fill="FFFFFF"/>
        <w:spacing w:before="240" w:after="240" w:line="360" w:lineRule="atLeast"/>
        <w:rPr>
          <w:ins w:id="6" w:author="Samuel Scheit" w:date="2021-04-08T12:49:00Z"/>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78C60AC0" w14:textId="77777777" w:rsidR="00331299" w:rsidRPr="004C20DC" w:rsidRDefault="00331299" w:rsidP="004C20DC">
      <w:pPr>
        <w:shd w:val="clear" w:color="auto" w:fill="FFFFFF"/>
        <w:spacing w:before="240" w:after="240" w:line="360" w:lineRule="atLeast"/>
        <w:rPr>
          <w:rFonts w:ascii="Times" w:eastAsia="Times New Roman" w:hAnsi="Times" w:cs="Times New Roman"/>
          <w:color w:val="222222"/>
          <w:lang w:val="en-US" w:eastAsia="de-DE"/>
        </w:rPr>
      </w:pPr>
    </w:p>
    <w:p w14:paraId="6F5DB393"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 Source Code.</w:t>
      </w:r>
    </w:p>
    <w:p w14:paraId="78BF06F5"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 "source code" for a work means the preferred form of the work for making modifications to it. "Object code" means any non-source form of a work.</w:t>
      </w:r>
    </w:p>
    <w:p w14:paraId="537AEF3F"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2E3922A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60F3F1B4"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C20DC">
        <w:rPr>
          <w:rFonts w:ascii="Times" w:eastAsia="Times New Roman" w:hAnsi="Times" w:cs="Times New Roman"/>
          <w:color w:val="222222"/>
          <w:lang w:val="en-US" w:eastAsia="de-DE"/>
        </w:rPr>
        <w:t>activities</w:t>
      </w:r>
      <w:proofErr w:type="gramEnd"/>
      <w:r w:rsidRPr="004C20DC">
        <w:rPr>
          <w:rFonts w:ascii="Times" w:eastAsia="Times New Roman" w:hAnsi="Times" w:cs="Times New Roman"/>
          <w:color w:val="222222"/>
          <w:lang w:val="en-US" w:eastAsia="de-DE"/>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98C82B3"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 Corresponding Source need not include anything that users can regenerate automatically from other parts of the Corresponding Source.</w:t>
      </w:r>
    </w:p>
    <w:p w14:paraId="6E7ECD9D"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 Corresponding Source for a work in source code form is that same work.</w:t>
      </w:r>
    </w:p>
    <w:p w14:paraId="11A2EFE8"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2. Basic Permissions.</w:t>
      </w:r>
    </w:p>
    <w:p w14:paraId="32DA521A" w14:textId="2E49C96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All rights granted under this License are granted for the term of copyright on the </w:t>
      </w:r>
      <w:proofErr w:type="gramStart"/>
      <w:r w:rsidRPr="004C20DC">
        <w:rPr>
          <w:rFonts w:ascii="Times" w:eastAsia="Times New Roman" w:hAnsi="Times" w:cs="Times New Roman"/>
          <w:color w:val="222222"/>
          <w:lang w:val="en-US" w:eastAsia="de-DE"/>
        </w:rPr>
        <w:t>Program, and</w:t>
      </w:r>
      <w:proofErr w:type="gramEnd"/>
      <w:r w:rsidRPr="004C20DC">
        <w:rPr>
          <w:rFonts w:ascii="Times" w:eastAsia="Times New Roman" w:hAnsi="Times" w:cs="Times New Roman"/>
          <w:color w:val="222222"/>
          <w:lang w:val="en-US" w:eastAsia="de-DE"/>
        </w:rPr>
        <w:t xml:space="preserve"> are irrevocable provided the stated conditions are met. This License explicitly affirms your </w:t>
      </w:r>
      <w:del w:id="7" w:author="Samuel Scheit" w:date="2021-04-08T12:40:00Z">
        <w:r w:rsidRPr="004C20DC" w:rsidDel="004F0E0B">
          <w:rPr>
            <w:rFonts w:ascii="Times" w:eastAsia="Times New Roman" w:hAnsi="Times" w:cs="Times New Roman"/>
            <w:color w:val="222222"/>
            <w:lang w:val="en-US" w:eastAsia="de-DE"/>
          </w:rPr>
          <w:delText xml:space="preserve">unlimited </w:delText>
        </w:r>
      </w:del>
      <w:r w:rsidRPr="004C20DC">
        <w:rPr>
          <w:rFonts w:ascii="Times" w:eastAsia="Times New Roman" w:hAnsi="Times" w:cs="Times New Roman"/>
          <w:color w:val="222222"/>
          <w:lang w:val="en-US" w:eastAsia="de-DE"/>
        </w:rPr>
        <w:t xml:space="preserve">permission to run the unmodified Program. The output from running a covered work is covered by this License only if the output, given its content, constitutes a covered work. This </w:t>
      </w:r>
      <w:r w:rsidRPr="004C20DC">
        <w:rPr>
          <w:rFonts w:ascii="Times" w:eastAsia="Times New Roman" w:hAnsi="Times" w:cs="Times New Roman"/>
          <w:color w:val="222222"/>
          <w:lang w:val="en-US" w:eastAsia="de-DE"/>
        </w:rPr>
        <w:lastRenderedPageBreak/>
        <w:t>License acknowledges your rights of fair use or other equivalent, as provided by copyright law.</w:t>
      </w:r>
    </w:p>
    <w:p w14:paraId="7C8C7979"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341D027B"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Conveying under any other circumstances is permitted solely under the conditions stated below. Sublicensing is not allowed; section 10 makes it unnecessary.</w:t>
      </w:r>
    </w:p>
    <w:p w14:paraId="57F4F556"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 xml:space="preserve">3. Protecting Users' Legal Rights </w:t>
      </w:r>
      <w:proofErr w:type="gramStart"/>
      <w:r w:rsidRPr="004C20DC">
        <w:rPr>
          <w:rFonts w:ascii="Times" w:eastAsia="Times New Roman" w:hAnsi="Times" w:cs="Times New Roman"/>
          <w:b/>
          <w:bCs/>
          <w:color w:val="333333"/>
          <w:sz w:val="30"/>
          <w:szCs w:val="30"/>
          <w:lang w:val="en-US" w:eastAsia="de-DE"/>
        </w:rPr>
        <w:t>From</w:t>
      </w:r>
      <w:proofErr w:type="gramEnd"/>
      <w:r w:rsidRPr="004C20DC">
        <w:rPr>
          <w:rFonts w:ascii="Times" w:eastAsia="Times New Roman" w:hAnsi="Times" w:cs="Times New Roman"/>
          <w:b/>
          <w:bCs/>
          <w:color w:val="333333"/>
          <w:sz w:val="30"/>
          <w:szCs w:val="30"/>
          <w:lang w:val="en-US" w:eastAsia="de-DE"/>
        </w:rPr>
        <w:t xml:space="preserve"> Anti-Circumvention Law.</w:t>
      </w:r>
    </w:p>
    <w:p w14:paraId="6B74B71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77A1A953"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When you convey a covered work, you waive any legal power to forbid circumvention of technological measures to the extent such circumvention is </w:t>
      </w:r>
      <w:proofErr w:type="gramStart"/>
      <w:r w:rsidRPr="004C20DC">
        <w:rPr>
          <w:rFonts w:ascii="Times" w:eastAsia="Times New Roman" w:hAnsi="Times" w:cs="Times New Roman"/>
          <w:color w:val="222222"/>
          <w:lang w:val="en-US" w:eastAsia="de-DE"/>
        </w:rPr>
        <w:t>effected</w:t>
      </w:r>
      <w:proofErr w:type="gramEnd"/>
      <w:r w:rsidRPr="004C20DC">
        <w:rPr>
          <w:rFonts w:ascii="Times" w:eastAsia="Times New Roman" w:hAnsi="Times" w:cs="Times New Roman"/>
          <w:color w:val="222222"/>
          <w:lang w:val="en-US" w:eastAsia="de-DE"/>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0FE9D49C"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4. Conveying Verbatim Copies.</w:t>
      </w:r>
    </w:p>
    <w:p w14:paraId="188E171A"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1E18FD4A"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You may charge any price or no price for each copy that you convey, and you may offer support or warranty protection for a fee.</w:t>
      </w:r>
    </w:p>
    <w:p w14:paraId="3FB9C63E"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5. Conveying Modified Source Versions.</w:t>
      </w:r>
    </w:p>
    <w:p w14:paraId="54F70181"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lastRenderedPageBreak/>
        <w:t>You may convey a work based on the Program, or the modifications to produce it from the Program, in the form of source code under the terms of section 4, provided that you also meet all of these conditions:</w:t>
      </w:r>
    </w:p>
    <w:p w14:paraId="2301888F" w14:textId="77777777" w:rsidR="004C20DC" w:rsidRPr="004C20DC" w:rsidRDefault="004C20DC" w:rsidP="004C20DC">
      <w:pPr>
        <w:numPr>
          <w:ilvl w:val="0"/>
          <w:numId w:val="4"/>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a) The work must carry prominent notices stating that you modified </w:t>
      </w:r>
      <w:proofErr w:type="gramStart"/>
      <w:r w:rsidRPr="004C20DC">
        <w:rPr>
          <w:rFonts w:ascii="Times" w:eastAsia="Times New Roman" w:hAnsi="Times" w:cs="Times New Roman"/>
          <w:color w:val="222222"/>
          <w:lang w:val="en-US" w:eastAsia="de-DE"/>
        </w:rPr>
        <w:t>it, and</w:t>
      </w:r>
      <w:proofErr w:type="gramEnd"/>
      <w:r w:rsidRPr="004C20DC">
        <w:rPr>
          <w:rFonts w:ascii="Times" w:eastAsia="Times New Roman" w:hAnsi="Times" w:cs="Times New Roman"/>
          <w:color w:val="222222"/>
          <w:lang w:val="en-US" w:eastAsia="de-DE"/>
        </w:rPr>
        <w:t xml:space="preserve"> giving a relevant date.</w:t>
      </w:r>
    </w:p>
    <w:p w14:paraId="0CE08F7F" w14:textId="77777777" w:rsidR="004C20DC" w:rsidRPr="004C20DC" w:rsidRDefault="004C20DC" w:rsidP="004C20DC">
      <w:pPr>
        <w:numPr>
          <w:ilvl w:val="0"/>
          <w:numId w:val="4"/>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b) The work must carry prominent notices stating that it is released under this License and any conditions added under section 7. This requirement modifies the requirement in section 4 to "keep intact all notices".</w:t>
      </w:r>
    </w:p>
    <w:p w14:paraId="1DEDC1CC" w14:textId="77777777" w:rsidR="004C20DC" w:rsidRPr="004C20DC" w:rsidRDefault="004C20DC" w:rsidP="004C20DC">
      <w:pPr>
        <w:numPr>
          <w:ilvl w:val="0"/>
          <w:numId w:val="4"/>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5306D99" w14:textId="77777777" w:rsidR="004C20DC" w:rsidRPr="004C20DC" w:rsidRDefault="004C20DC" w:rsidP="004C20DC">
      <w:pPr>
        <w:numPr>
          <w:ilvl w:val="0"/>
          <w:numId w:val="4"/>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d) If the work has interactive user interfaces, each must display Appropriate Legal Notices; however, if the Program has interactive interfaces that do not display Appropriate Legal Notices, your work need not make them do so.</w:t>
      </w:r>
    </w:p>
    <w:p w14:paraId="6DE97327"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FF38093"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6. Conveying Non-Source Forms.</w:t>
      </w:r>
    </w:p>
    <w:p w14:paraId="2B986657"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You may convey a covered work in object code form under the terms of sections 4 and 5, provided that you also convey the machine-readable Corresponding Source under the terms of this License, in one of these ways:</w:t>
      </w:r>
    </w:p>
    <w:p w14:paraId="109AD068" w14:textId="77777777" w:rsidR="004C20DC" w:rsidRPr="004C20DC" w:rsidRDefault="004C20DC" w:rsidP="004C20DC">
      <w:pPr>
        <w:numPr>
          <w:ilvl w:val="0"/>
          <w:numId w:val="5"/>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Convey the object code in, or embodied in, a physical product (including a physical distribution medium), accompanied by the Corresponding Source fixed on a durable physical medium customarily used for software interchange.</w:t>
      </w:r>
    </w:p>
    <w:p w14:paraId="1E39CD1F" w14:textId="77777777" w:rsidR="004C20DC" w:rsidRPr="004C20DC" w:rsidRDefault="004C20DC" w:rsidP="004C20DC">
      <w:pPr>
        <w:numPr>
          <w:ilvl w:val="0"/>
          <w:numId w:val="5"/>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b) Convey the object code in, or embodied in, a physical product (including a physical distribution medium), accompanied by a written offer, valid for at </w:t>
      </w:r>
      <w:r w:rsidRPr="004C20DC">
        <w:rPr>
          <w:rFonts w:ascii="Times" w:eastAsia="Times New Roman" w:hAnsi="Times" w:cs="Times New Roman"/>
          <w:color w:val="222222"/>
          <w:lang w:val="en-US" w:eastAsia="de-DE"/>
        </w:rPr>
        <w:lastRenderedPageBreak/>
        <w:t>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2A7EDF9A" w14:textId="77777777" w:rsidR="004C20DC" w:rsidRPr="004C20DC" w:rsidRDefault="004C20DC" w:rsidP="004C20DC">
      <w:pPr>
        <w:numPr>
          <w:ilvl w:val="0"/>
          <w:numId w:val="5"/>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054D968" w14:textId="77777777" w:rsidR="004C20DC" w:rsidRPr="004C20DC" w:rsidRDefault="004C20DC" w:rsidP="004C20DC">
      <w:pPr>
        <w:numPr>
          <w:ilvl w:val="0"/>
          <w:numId w:val="5"/>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d) Convey the object code by offering access from a designated place (gratis or for a charge</w:t>
      </w:r>
      <w:proofErr w:type="gramStart"/>
      <w:r w:rsidRPr="004C20DC">
        <w:rPr>
          <w:rFonts w:ascii="Times" w:eastAsia="Times New Roman" w:hAnsi="Times" w:cs="Times New Roman"/>
          <w:color w:val="222222"/>
          <w:lang w:val="en-US" w:eastAsia="de-DE"/>
        </w:rPr>
        <w:t>), and</w:t>
      </w:r>
      <w:proofErr w:type="gramEnd"/>
      <w:r w:rsidRPr="004C20DC">
        <w:rPr>
          <w:rFonts w:ascii="Times" w:eastAsia="Times New Roman" w:hAnsi="Times" w:cs="Times New Roman"/>
          <w:color w:val="222222"/>
          <w:lang w:val="en-US" w:eastAsia="de-DE"/>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3225490B" w14:textId="77777777" w:rsidR="004C20DC" w:rsidRPr="004C20DC" w:rsidRDefault="004C20DC" w:rsidP="004C20DC">
      <w:pPr>
        <w:numPr>
          <w:ilvl w:val="0"/>
          <w:numId w:val="5"/>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e) Convey the object code using peer-to-peer transmission, provided you inform other peers where the object code and Corresponding Source of the work are being offered to the general public at no charge under subsection 6d.</w:t>
      </w:r>
    </w:p>
    <w:p w14:paraId="5B6FF1CD"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separable portion of the object code, whose source code is excluded from the Corresponding Source as a System Library, need not be included in conveying the object code work.</w:t>
      </w:r>
    </w:p>
    <w:p w14:paraId="709C3843"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42746AB"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lastRenderedPageBreak/>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61CEF05A"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AE78B8E"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FE19EC6"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Corresponding Source conveyed, and Installation Information provided, in accord with this section must be in a format that is publicly documented (and with an implementation available to the public in source code form</w:t>
      </w:r>
      <w:proofErr w:type="gramStart"/>
      <w:r w:rsidRPr="004C20DC">
        <w:rPr>
          <w:rFonts w:ascii="Times" w:eastAsia="Times New Roman" w:hAnsi="Times" w:cs="Times New Roman"/>
          <w:color w:val="222222"/>
          <w:lang w:val="en-US" w:eastAsia="de-DE"/>
        </w:rPr>
        <w:t>), and</w:t>
      </w:r>
      <w:proofErr w:type="gramEnd"/>
      <w:r w:rsidRPr="004C20DC">
        <w:rPr>
          <w:rFonts w:ascii="Times" w:eastAsia="Times New Roman" w:hAnsi="Times" w:cs="Times New Roman"/>
          <w:color w:val="222222"/>
          <w:lang w:val="en-US" w:eastAsia="de-DE"/>
        </w:rPr>
        <w:t xml:space="preserve"> must require no special password or key for unpacking, reading or copying.</w:t>
      </w:r>
    </w:p>
    <w:p w14:paraId="0D950A1E"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7. Additional Terms.</w:t>
      </w:r>
    </w:p>
    <w:p w14:paraId="29B1E1DD" w14:textId="5449A499"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832A145" w14:textId="5C488D7F"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3961A092"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lastRenderedPageBreak/>
        <w:t>Notwithstanding any other provision of this License, for material you add to a covered work, you may (if authorized by the copyright holders of that material) supplement the terms of this License with terms:</w:t>
      </w:r>
    </w:p>
    <w:p w14:paraId="7159C5F8" w14:textId="77777777" w:rsidR="004C20DC" w:rsidRPr="004C20DC" w:rsidRDefault="004C20DC" w:rsidP="004C20DC">
      <w:pPr>
        <w:numPr>
          <w:ilvl w:val="0"/>
          <w:numId w:val="6"/>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Disclaiming warranty or limiting liability differently from the terms of sections 15 and 16 of this License; or</w:t>
      </w:r>
    </w:p>
    <w:p w14:paraId="1C0CBF7F" w14:textId="77777777" w:rsidR="004C20DC" w:rsidRPr="004C20DC" w:rsidRDefault="004C20DC" w:rsidP="004C20DC">
      <w:pPr>
        <w:numPr>
          <w:ilvl w:val="0"/>
          <w:numId w:val="6"/>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b) Requiring preservation of specified reasonable legal notices or author attributions in that material or in the Appropriate Legal Notices displayed by works containing it; or</w:t>
      </w:r>
    </w:p>
    <w:p w14:paraId="301B1D1D" w14:textId="77777777" w:rsidR="004C20DC" w:rsidRPr="004C20DC" w:rsidRDefault="004C20DC" w:rsidP="004C20DC">
      <w:pPr>
        <w:numPr>
          <w:ilvl w:val="0"/>
          <w:numId w:val="6"/>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c) Prohibiting misrepresentation of the origin of that material, or requiring that modified versions of such material be marked in reasonable ways as different from the original version; or</w:t>
      </w:r>
    </w:p>
    <w:p w14:paraId="1B38C14C" w14:textId="77777777" w:rsidR="004C20DC" w:rsidRPr="004C20DC" w:rsidRDefault="004C20DC" w:rsidP="004C20DC">
      <w:pPr>
        <w:numPr>
          <w:ilvl w:val="0"/>
          <w:numId w:val="6"/>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d) Limiting the use for publicity purposes of names of licensors or authors of the material; or</w:t>
      </w:r>
    </w:p>
    <w:p w14:paraId="6B5C3954" w14:textId="77777777" w:rsidR="004C20DC" w:rsidRPr="004C20DC" w:rsidRDefault="004C20DC" w:rsidP="004C20DC">
      <w:pPr>
        <w:numPr>
          <w:ilvl w:val="0"/>
          <w:numId w:val="6"/>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e) Declining to grant rights under trademark law for use of some trade names, trademarks, or service marks; or</w:t>
      </w:r>
    </w:p>
    <w:p w14:paraId="5D20C282" w14:textId="4C0ECA65" w:rsidR="004F0E0B" w:rsidRPr="00406953" w:rsidRDefault="004C20DC" w:rsidP="00406953">
      <w:pPr>
        <w:numPr>
          <w:ilvl w:val="0"/>
          <w:numId w:val="6"/>
        </w:numPr>
        <w:shd w:val="clear" w:color="auto" w:fill="FFFFFF"/>
        <w:spacing w:before="120" w:line="360" w:lineRule="atLeast"/>
        <w:ind w:left="1214" w:right="254"/>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2558A47F"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4AB5E39"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If you add terms to a covered work in accord with this section, you must place, in the relevant source files, a statement of the additional terms that apply to those files, or a notice indicating where to find the applicable terms.</w:t>
      </w:r>
    </w:p>
    <w:p w14:paraId="4D4A927D"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Additional terms, permissive or non-permissive, may be stated in the form of a separately written license, or stated as exceptions; the above requirements apply either way.</w:t>
      </w:r>
    </w:p>
    <w:p w14:paraId="40E2A0D3"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8. Termination.</w:t>
      </w:r>
    </w:p>
    <w:p w14:paraId="51408935"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lastRenderedPageBreak/>
        <w:t xml:space="preserve">You may not propagate or modify a covered work except as expressly provided under this License. Any attempt otherwise to propagate or modify it is </w:t>
      </w:r>
      <w:proofErr w:type="gramStart"/>
      <w:r w:rsidRPr="004C20DC">
        <w:rPr>
          <w:rFonts w:ascii="Times" w:eastAsia="Times New Roman" w:hAnsi="Times" w:cs="Times New Roman"/>
          <w:color w:val="222222"/>
          <w:lang w:val="en-US" w:eastAsia="de-DE"/>
        </w:rPr>
        <w:t>void, and</w:t>
      </w:r>
      <w:proofErr w:type="gramEnd"/>
      <w:r w:rsidRPr="004C20DC">
        <w:rPr>
          <w:rFonts w:ascii="Times" w:eastAsia="Times New Roman" w:hAnsi="Times" w:cs="Times New Roman"/>
          <w:color w:val="222222"/>
          <w:lang w:val="en-US" w:eastAsia="de-DE"/>
        </w:rPr>
        <w:t xml:space="preserve"> will automatically terminate your rights under this License (including any patent licenses granted under the third paragraph of section 11).</w:t>
      </w:r>
    </w:p>
    <w:p w14:paraId="33DC85D4"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E06EC1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5A9CBCB2"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9FFE04A"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9. Acceptance Not Required for Having Copies.</w:t>
      </w:r>
    </w:p>
    <w:p w14:paraId="784C58B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3F52D0B"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10. Automatic Licensing of Downstream Recipients.</w:t>
      </w:r>
    </w:p>
    <w:p w14:paraId="0FCDC582"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41EBCC7"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A3D131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lastRenderedPageBreak/>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4C20DC">
        <w:rPr>
          <w:rFonts w:ascii="Times" w:eastAsia="Times New Roman" w:hAnsi="Times" w:cs="Times New Roman"/>
          <w:color w:val="222222"/>
          <w:lang w:val="en-US" w:eastAsia="de-DE"/>
        </w:rPr>
        <w:t>cross-claim</w:t>
      </w:r>
      <w:proofErr w:type="gramEnd"/>
      <w:r w:rsidRPr="004C20DC">
        <w:rPr>
          <w:rFonts w:ascii="Times" w:eastAsia="Times New Roman" w:hAnsi="Times" w:cs="Times New Roman"/>
          <w:color w:val="222222"/>
          <w:lang w:val="en-US" w:eastAsia="de-DE"/>
        </w:rPr>
        <w:t xml:space="preserve"> or counterclaim in a lawsuit) alleging that any patent claim is infringed by making, using, selling, offering for sale, or importing the Program or any portion of it.</w:t>
      </w:r>
    </w:p>
    <w:p w14:paraId="6412D377"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11. Patents.</w:t>
      </w:r>
    </w:p>
    <w:p w14:paraId="41476235"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"contributor" is a copyright holder who authorizes use under this License of the Program or a work on which the Program is based. The work thus licensed is called the contributor's "contributor version".</w:t>
      </w:r>
    </w:p>
    <w:p w14:paraId="6A8F6D42"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1B5F6D4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Each contributor grants you a non-exclusive, worldwide, royalty-free patent license under the contributor's essential patent claims, to make, use, sell, offer for sale, import and otherwise run, modify and propagate the contents of its contributor version.</w:t>
      </w:r>
    </w:p>
    <w:p w14:paraId="36F0BACD"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C3B1B2C"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w:t>
      </w:r>
      <w:proofErr w:type="gramStart"/>
      <w:r w:rsidRPr="004C20DC">
        <w:rPr>
          <w:rFonts w:ascii="Times" w:eastAsia="Times New Roman" w:hAnsi="Times" w:cs="Times New Roman"/>
          <w:color w:val="222222"/>
          <w:lang w:val="en-US" w:eastAsia="de-DE"/>
        </w:rPr>
        <w:t>your</w:t>
      </w:r>
      <w:proofErr w:type="gramEnd"/>
      <w:r w:rsidRPr="004C20DC">
        <w:rPr>
          <w:rFonts w:ascii="Times" w:eastAsia="Times New Roman" w:hAnsi="Times" w:cs="Times New Roman"/>
          <w:color w:val="222222"/>
          <w:lang w:val="en-US" w:eastAsia="de-DE"/>
        </w:rPr>
        <w:t xml:space="preserve"> conveying the covered work in a country, or your recipient's use of the covered work in a country, would infringe one or more identifiable patents in that country that you have reason to believe are valid.</w:t>
      </w:r>
    </w:p>
    <w:p w14:paraId="128E3284"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lastRenderedPageBreak/>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434A906"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345386D"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Nothing in this License shall be construed as excluding or limiting any implied license or other defenses to infringement that may otherwise be available to you under applicable patent law.</w:t>
      </w:r>
    </w:p>
    <w:p w14:paraId="31928125"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12. No Surrender of Others' Freedom.</w:t>
      </w:r>
    </w:p>
    <w:p w14:paraId="5C713039"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7D53D4FE"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13. Remote Network Interaction; Use with the GNU General Public License.</w:t>
      </w:r>
    </w:p>
    <w:p w14:paraId="141F0FC2"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Notwithstanding any other provision of this License, if you modify the Program, your modified version must prominently offer all users interacting with it remotely through a computer network (if your version supports such interaction) an opportunity to receive the Corresponding Source of your version by providing access to the Corresponding Source from a network server at no charge, through some standard or customary means of facilitating </w:t>
      </w:r>
      <w:r w:rsidRPr="004C20DC">
        <w:rPr>
          <w:rFonts w:ascii="Times" w:eastAsia="Times New Roman" w:hAnsi="Times" w:cs="Times New Roman"/>
          <w:color w:val="222222"/>
          <w:lang w:val="en-US" w:eastAsia="de-DE"/>
        </w:rPr>
        <w:lastRenderedPageBreak/>
        <w:t>copying of software. This Corresponding Source shall include the Corresponding Source for any work covered by version 3 of the GNU General Public License that is incorporated pursuant to the following paragraph.</w:t>
      </w:r>
    </w:p>
    <w:p w14:paraId="06AC4625"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w:t>
      </w:r>
      <w:proofErr w:type="gramStart"/>
      <w:r w:rsidRPr="004C20DC">
        <w:rPr>
          <w:rFonts w:ascii="Times" w:eastAsia="Times New Roman" w:hAnsi="Times" w:cs="Times New Roman"/>
          <w:color w:val="222222"/>
          <w:lang w:val="en-US" w:eastAsia="de-DE"/>
        </w:rPr>
        <w:t>part</w:t>
      </w:r>
      <w:proofErr w:type="gramEnd"/>
      <w:r w:rsidRPr="004C20DC">
        <w:rPr>
          <w:rFonts w:ascii="Times" w:eastAsia="Times New Roman" w:hAnsi="Times" w:cs="Times New Roman"/>
          <w:color w:val="222222"/>
          <w:lang w:val="en-US" w:eastAsia="de-DE"/>
        </w:rPr>
        <w:t xml:space="preserve"> which is the covered work, but the work with which it is combined will remain governed by version 3 of the GNU General Public License.</w:t>
      </w:r>
    </w:p>
    <w:p w14:paraId="1A0BA38E"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14. Revised Versions of this License.</w:t>
      </w:r>
    </w:p>
    <w:p w14:paraId="4B8E3535"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The Free Software Foundation may publish revised and/or new versions of the GNU </w:t>
      </w:r>
      <w:proofErr w:type="spellStart"/>
      <w:r w:rsidRPr="004C20DC">
        <w:rPr>
          <w:rFonts w:ascii="Times" w:eastAsia="Times New Roman" w:hAnsi="Times" w:cs="Times New Roman"/>
          <w:color w:val="222222"/>
          <w:lang w:val="en-US" w:eastAsia="de-DE"/>
        </w:rPr>
        <w:t>Affero</w:t>
      </w:r>
      <w:proofErr w:type="spellEnd"/>
      <w:r w:rsidRPr="004C20DC">
        <w:rPr>
          <w:rFonts w:ascii="Times" w:eastAsia="Times New Roman" w:hAnsi="Times" w:cs="Times New Roman"/>
          <w:color w:val="222222"/>
          <w:lang w:val="en-US" w:eastAsia="de-DE"/>
        </w:rPr>
        <w:t xml:space="preserve"> General Public License from time to time. Such new versions will be similar in spirit to the present </w:t>
      </w:r>
      <w:proofErr w:type="gramStart"/>
      <w:r w:rsidRPr="004C20DC">
        <w:rPr>
          <w:rFonts w:ascii="Times" w:eastAsia="Times New Roman" w:hAnsi="Times" w:cs="Times New Roman"/>
          <w:color w:val="222222"/>
          <w:lang w:val="en-US" w:eastAsia="de-DE"/>
        </w:rPr>
        <w:t>version, but</w:t>
      </w:r>
      <w:proofErr w:type="gramEnd"/>
      <w:r w:rsidRPr="004C20DC">
        <w:rPr>
          <w:rFonts w:ascii="Times" w:eastAsia="Times New Roman" w:hAnsi="Times" w:cs="Times New Roman"/>
          <w:color w:val="222222"/>
          <w:lang w:val="en-US" w:eastAsia="de-DE"/>
        </w:rPr>
        <w:t xml:space="preserve"> may differ in detail to address new problems or concerns.</w:t>
      </w:r>
    </w:p>
    <w:p w14:paraId="299C1C0E"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Each version is given a distinguishing version number. If the Program specifies that a certain numbered version of the GNU </w:t>
      </w:r>
      <w:proofErr w:type="spellStart"/>
      <w:r w:rsidRPr="004C20DC">
        <w:rPr>
          <w:rFonts w:ascii="Times" w:eastAsia="Times New Roman" w:hAnsi="Times" w:cs="Times New Roman"/>
          <w:color w:val="222222"/>
          <w:lang w:val="en-US" w:eastAsia="de-DE"/>
        </w:rPr>
        <w:t>Affero</w:t>
      </w:r>
      <w:proofErr w:type="spellEnd"/>
      <w:r w:rsidRPr="004C20DC">
        <w:rPr>
          <w:rFonts w:ascii="Times" w:eastAsia="Times New Roman" w:hAnsi="Times" w:cs="Times New Roman"/>
          <w:color w:val="222222"/>
          <w:lang w:val="en-US" w:eastAsia="de-DE"/>
        </w:rPr>
        <w:t xml:space="preserve"> General Public License "or any later version" applies to it, you have the option of following the terms and conditions either of that numbered version or of any later version published by the Free Software Foundation. If the Program does not specify a version number of the GNU </w:t>
      </w:r>
      <w:proofErr w:type="spellStart"/>
      <w:r w:rsidRPr="004C20DC">
        <w:rPr>
          <w:rFonts w:ascii="Times" w:eastAsia="Times New Roman" w:hAnsi="Times" w:cs="Times New Roman"/>
          <w:color w:val="222222"/>
          <w:lang w:val="en-US" w:eastAsia="de-DE"/>
        </w:rPr>
        <w:t>Affero</w:t>
      </w:r>
      <w:proofErr w:type="spellEnd"/>
      <w:r w:rsidRPr="004C20DC">
        <w:rPr>
          <w:rFonts w:ascii="Times" w:eastAsia="Times New Roman" w:hAnsi="Times" w:cs="Times New Roman"/>
          <w:color w:val="222222"/>
          <w:lang w:val="en-US" w:eastAsia="de-DE"/>
        </w:rPr>
        <w:t xml:space="preserve"> General Public License, you may choose any version ever published by the Free Software Foundation.</w:t>
      </w:r>
    </w:p>
    <w:p w14:paraId="64ED0AD8"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 xml:space="preserve">If the Program specifies that a proxy can decide which future versions of the GNU </w:t>
      </w:r>
      <w:proofErr w:type="spellStart"/>
      <w:r w:rsidRPr="004C20DC">
        <w:rPr>
          <w:rFonts w:ascii="Times" w:eastAsia="Times New Roman" w:hAnsi="Times" w:cs="Times New Roman"/>
          <w:color w:val="222222"/>
          <w:lang w:val="en-US" w:eastAsia="de-DE"/>
        </w:rPr>
        <w:t>Affero</w:t>
      </w:r>
      <w:proofErr w:type="spellEnd"/>
      <w:r w:rsidRPr="004C20DC">
        <w:rPr>
          <w:rFonts w:ascii="Times" w:eastAsia="Times New Roman" w:hAnsi="Times" w:cs="Times New Roman"/>
          <w:color w:val="222222"/>
          <w:lang w:val="en-US" w:eastAsia="de-DE"/>
        </w:rPr>
        <w:t xml:space="preserve"> General Public License can be used, that proxy's public statement of acceptance of a version permanently authorizes you to choose that version for the Program.</w:t>
      </w:r>
    </w:p>
    <w:p w14:paraId="74C5DE6D"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Later license versions may give you additional or different permissions. However, no additional obligations are imposed on any author or copyright holder as a result of your choosing to follow a later version.</w:t>
      </w:r>
    </w:p>
    <w:p w14:paraId="65F2F342"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15. Disclaimer of Warranty.</w:t>
      </w:r>
    </w:p>
    <w:p w14:paraId="346B07F7"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91D522B"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lastRenderedPageBreak/>
        <w:t>16. Limitation of Liability.</w:t>
      </w:r>
    </w:p>
    <w:p w14:paraId="44E60161"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6CFC433" w14:textId="77777777" w:rsidR="004C20DC" w:rsidRPr="004C20DC" w:rsidRDefault="004C20DC" w:rsidP="004C20DC">
      <w:pPr>
        <w:shd w:val="clear" w:color="auto" w:fill="FFFFFF"/>
        <w:spacing w:before="288" w:after="204"/>
        <w:outlineLvl w:val="3"/>
        <w:rPr>
          <w:rFonts w:ascii="Times" w:eastAsia="Times New Roman" w:hAnsi="Times" w:cs="Times New Roman"/>
          <w:b/>
          <w:bCs/>
          <w:color w:val="333333"/>
          <w:sz w:val="30"/>
          <w:szCs w:val="30"/>
          <w:lang w:val="en-US" w:eastAsia="de-DE"/>
        </w:rPr>
      </w:pPr>
      <w:r w:rsidRPr="004C20DC">
        <w:rPr>
          <w:rFonts w:ascii="Times" w:eastAsia="Times New Roman" w:hAnsi="Times" w:cs="Times New Roman"/>
          <w:b/>
          <w:bCs/>
          <w:color w:val="333333"/>
          <w:sz w:val="30"/>
          <w:szCs w:val="30"/>
          <w:lang w:val="en-US" w:eastAsia="de-DE"/>
        </w:rPr>
        <w:t>17. Interpretation of Sections 15 and 16.</w:t>
      </w:r>
    </w:p>
    <w:p w14:paraId="2BA6A9D3"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33CDE091" w14:textId="77777777" w:rsidR="004C20DC" w:rsidRPr="004C20DC" w:rsidRDefault="004C20DC" w:rsidP="004C20DC">
      <w:pPr>
        <w:shd w:val="clear" w:color="auto" w:fill="FFFFFF"/>
        <w:spacing w:before="240" w:after="240" w:line="360" w:lineRule="atLeast"/>
        <w:rPr>
          <w:rFonts w:ascii="Times" w:eastAsia="Times New Roman" w:hAnsi="Times" w:cs="Times New Roman"/>
          <w:color w:val="222222"/>
          <w:lang w:val="en-US" w:eastAsia="de-DE"/>
        </w:rPr>
      </w:pPr>
      <w:r w:rsidRPr="004C20DC">
        <w:rPr>
          <w:rFonts w:ascii="Times" w:eastAsia="Times New Roman" w:hAnsi="Times" w:cs="Times New Roman"/>
          <w:color w:val="222222"/>
          <w:lang w:val="en-US" w:eastAsia="de-DE"/>
        </w:rPr>
        <w:t>END OF TERMS AND CONDITION</w:t>
      </w:r>
    </w:p>
    <w:p w14:paraId="3A0E16F4" w14:textId="77777777" w:rsidR="00AC5DAC" w:rsidRPr="004C20DC" w:rsidRDefault="00AC5DAC" w:rsidP="004C20DC">
      <w:pPr>
        <w:rPr>
          <w:lang w:val="en-US"/>
        </w:rPr>
      </w:pPr>
    </w:p>
    <w:sectPr w:rsidR="00AC5DAC" w:rsidRPr="004C20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E08D0"/>
    <w:multiLevelType w:val="multilevel"/>
    <w:tmpl w:val="68A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116A6"/>
    <w:multiLevelType w:val="multilevel"/>
    <w:tmpl w:val="13E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15B9A"/>
    <w:multiLevelType w:val="multilevel"/>
    <w:tmpl w:val="B64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47194"/>
    <w:multiLevelType w:val="multilevel"/>
    <w:tmpl w:val="0F5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67F1E"/>
    <w:multiLevelType w:val="multilevel"/>
    <w:tmpl w:val="D75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64DBB"/>
    <w:multiLevelType w:val="multilevel"/>
    <w:tmpl w:val="87D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Scheit">
    <w15:presenceInfo w15:providerId="AD" w15:userId="S::sam.scheit@stud.gyki.de::720b4c04-5628-41e1-b712-f828c3143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DC"/>
    <w:rsid w:val="00331299"/>
    <w:rsid w:val="003A49D1"/>
    <w:rsid w:val="00406953"/>
    <w:rsid w:val="004C20DC"/>
    <w:rsid w:val="004F0E0B"/>
    <w:rsid w:val="00AC5DAC"/>
    <w:rsid w:val="00B82DCC"/>
    <w:rsid w:val="00D56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8917EF"/>
  <w15:chartTrackingRefBased/>
  <w15:docId w15:val="{0AC1C0E2-FC2A-1A48-8757-F23CF0AF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4C20DC"/>
    <w:pPr>
      <w:spacing w:before="100" w:beforeAutospacing="1" w:after="100" w:afterAutospacing="1"/>
      <w:outlineLvl w:val="3"/>
    </w:pPr>
    <w:rPr>
      <w:rFonts w:ascii="Times New Roman" w:eastAsia="Times New Roman" w:hAnsi="Times New Roman" w:cs="Times New Roman"/>
      <w:b/>
      <w:bCs/>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C20DC"/>
    <w:rPr>
      <w:rFonts w:ascii="Times New Roman" w:eastAsia="Times New Roman" w:hAnsi="Times New Roman" w:cs="Times New Roman"/>
      <w:b/>
      <w:bCs/>
      <w:lang w:eastAsia="de-DE"/>
    </w:rPr>
  </w:style>
  <w:style w:type="paragraph" w:styleId="StandardWeb">
    <w:name w:val="Normal (Web)"/>
    <w:basedOn w:val="Standard"/>
    <w:uiPriority w:val="99"/>
    <w:semiHidden/>
    <w:unhideWhenUsed/>
    <w:rsid w:val="004C20DC"/>
    <w:pPr>
      <w:spacing w:before="100" w:beforeAutospacing="1" w:after="100" w:afterAutospacing="1"/>
    </w:pPr>
    <w:rPr>
      <w:rFonts w:ascii="Times New Roman" w:eastAsia="Times New Roman" w:hAnsi="Times New Roman" w:cs="Times New Roman"/>
      <w:lang w:eastAsia="de-DE"/>
    </w:rPr>
  </w:style>
  <w:style w:type="paragraph" w:styleId="berarbeitung">
    <w:name w:val="Revision"/>
    <w:hidden/>
    <w:uiPriority w:val="99"/>
    <w:semiHidden/>
    <w:rsid w:val="004F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44547">
      <w:bodyDiv w:val="1"/>
      <w:marLeft w:val="0"/>
      <w:marRight w:val="0"/>
      <w:marTop w:val="0"/>
      <w:marBottom w:val="0"/>
      <w:divBdr>
        <w:top w:val="none" w:sz="0" w:space="0" w:color="auto"/>
        <w:left w:val="none" w:sz="0" w:space="0" w:color="auto"/>
        <w:bottom w:val="none" w:sz="0" w:space="0" w:color="auto"/>
        <w:right w:val="none" w:sz="0" w:space="0" w:color="auto"/>
      </w:divBdr>
    </w:div>
    <w:div w:id="610160730">
      <w:bodyDiv w:val="1"/>
      <w:marLeft w:val="0"/>
      <w:marRight w:val="0"/>
      <w:marTop w:val="0"/>
      <w:marBottom w:val="0"/>
      <w:divBdr>
        <w:top w:val="none" w:sz="0" w:space="0" w:color="auto"/>
        <w:left w:val="none" w:sz="0" w:space="0" w:color="auto"/>
        <w:bottom w:val="none" w:sz="0" w:space="0" w:color="auto"/>
        <w:right w:val="none" w:sz="0" w:space="0" w:color="auto"/>
      </w:divBdr>
    </w:div>
    <w:div w:id="14820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A4A6-C2CC-0547-901B-FE5D4D75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4010</Words>
  <Characters>25263</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Scheit</dc:creator>
  <cp:keywords/>
  <dc:description/>
  <cp:lastModifiedBy>Samuel Scheit</cp:lastModifiedBy>
  <cp:revision>5</cp:revision>
  <dcterms:created xsi:type="dcterms:W3CDTF">2021-04-08T10:35:00Z</dcterms:created>
  <dcterms:modified xsi:type="dcterms:W3CDTF">2021-04-08T11:16:00Z</dcterms:modified>
</cp:coreProperties>
</file>